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69F0" w14:textId="77777777" w:rsidR="00B4621D" w:rsidRPr="00B4621D" w:rsidRDefault="00B4621D" w:rsidP="00B4621D">
      <w:pPr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Sub Stock1()</w:t>
      </w:r>
    </w:p>
    <w:p w14:paraId="1D3D199F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Ticker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As</w:t>
      </w:r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 String</w:t>
      </w:r>
    </w:p>
    <w:p w14:paraId="4C0C9EEF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OpenPrice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Currency</w:t>
      </w:r>
    </w:p>
    <w:p w14:paraId="1B3A1D2E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Long</w:t>
      </w:r>
    </w:p>
    <w:p w14:paraId="1F7E25D6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TradeDate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Long</w:t>
      </w:r>
    </w:p>
    <w:p w14:paraId="457E3817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ClosePrice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Currency</w:t>
      </w:r>
    </w:p>
    <w:p w14:paraId="163AB0C9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DailyLow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Double</w:t>
      </w:r>
    </w:p>
    <w:p w14:paraId="649CCE1B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DailyHigh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Double</w:t>
      </w:r>
    </w:p>
    <w:p w14:paraId="6E9BDFC3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Double</w:t>
      </w:r>
    </w:p>
    <w:p w14:paraId="6CE422A4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Dim YoYChange As Currency</w:t>
      </w:r>
    </w:p>
    <w:p w14:paraId="0711CF83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YoYPercentage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Double</w:t>
      </w:r>
    </w:p>
    <w:p w14:paraId="515297A6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Long</w:t>
      </w:r>
    </w:p>
    <w:p w14:paraId="6890AAF2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FirstDay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Long</w:t>
      </w:r>
    </w:p>
    <w:p w14:paraId="10FAF87C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LastDay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Long</w:t>
      </w:r>
    </w:p>
    <w:p w14:paraId="071B561D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Dim ReportRow As Long</w:t>
      </w:r>
    </w:p>
    <w:p w14:paraId="3EC33854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NextTicker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String</w:t>
      </w:r>
    </w:p>
    <w:p w14:paraId="6254C548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Currency</w:t>
      </w:r>
    </w:p>
    <w:p w14:paraId="69214208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Dim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As Currency</w:t>
      </w:r>
    </w:p>
    <w:p w14:paraId="3BEF15CE" w14:textId="77777777" w:rsidR="00B4621D" w:rsidRPr="00B4621D" w:rsidRDefault="00B4621D" w:rsidP="00B4621D">
      <w:pPr>
        <w:rPr>
          <w:rFonts w:ascii="Arial Narrow" w:hAnsi="Arial Narrow" w:cs="Arial"/>
          <w:sz w:val="20"/>
          <w:szCs w:val="20"/>
        </w:rPr>
      </w:pPr>
    </w:p>
    <w:p w14:paraId="5E246510" w14:textId="77777777" w:rsidR="00B4621D" w:rsidRPr="00B4621D" w:rsidRDefault="00B4621D" w:rsidP="00B4621D">
      <w:pPr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'Add headings and formats for output columns j-m</w:t>
      </w:r>
    </w:p>
    <w:p w14:paraId="3545FFDD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1, 10).Value = "Ticker"</w:t>
      </w:r>
    </w:p>
    <w:p w14:paraId="59758E16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proofErr w:type="gramStart"/>
      <w:r w:rsidRPr="00B4621D">
        <w:rPr>
          <w:rFonts w:ascii="Arial Narrow" w:hAnsi="Arial Narrow" w:cs="Arial"/>
          <w:sz w:val="20"/>
          <w:szCs w:val="20"/>
        </w:rPr>
        <w:lastRenderedPageBreak/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1, 11).Value = "Year Change"</w:t>
      </w:r>
    </w:p>
    <w:p w14:paraId="0DD8C2CE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1, 12).Value = "Percent Change"</w:t>
      </w:r>
    </w:p>
    <w:p w14:paraId="4FB60006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1, 13).Value = "Total Volume"</w:t>
      </w:r>
    </w:p>
    <w:p w14:paraId="142BBFF2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Range("j1:M1"</w:t>
      </w:r>
      <w:proofErr w:type="gramStart"/>
      <w:r w:rsidRPr="00B4621D">
        <w:rPr>
          <w:rFonts w:ascii="Arial Narrow" w:hAnsi="Arial Narrow" w:cs="Arial"/>
          <w:sz w:val="20"/>
          <w:szCs w:val="20"/>
        </w:rPr>
        <w:t>).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Font.Bold</w:t>
      </w:r>
      <w:proofErr w:type="spellEnd"/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 = True</w:t>
      </w:r>
    </w:p>
    <w:p w14:paraId="6D6F719D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Range("j1:M1"</w:t>
      </w:r>
      <w:proofErr w:type="gramStart"/>
      <w:r w:rsidRPr="00B4621D">
        <w:rPr>
          <w:rFonts w:ascii="Arial Narrow" w:hAnsi="Arial Narrow" w:cs="Arial"/>
          <w:sz w:val="20"/>
          <w:szCs w:val="20"/>
        </w:rPr>
        <w:t>).Interior.ColorIndex</w:t>
      </w:r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 = 15</w:t>
      </w:r>
    </w:p>
    <w:p w14:paraId="676697E8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Range("J:m"</w:t>
      </w:r>
      <w:proofErr w:type="gramStart"/>
      <w:r w:rsidRPr="00B4621D">
        <w:rPr>
          <w:rFonts w:ascii="Arial Narrow" w:hAnsi="Arial Narrow" w:cs="Arial"/>
          <w:sz w:val="20"/>
          <w:szCs w:val="20"/>
        </w:rPr>
        <w:t>).EntireColumn.AutoFit</w:t>
      </w:r>
      <w:proofErr w:type="gramEnd"/>
    </w:p>
    <w:p w14:paraId="65DE937E" w14:textId="77777777" w:rsidR="00B4621D" w:rsidRPr="00B4621D" w:rsidRDefault="00B4621D" w:rsidP="00B4621D">
      <w:pPr>
        <w:rPr>
          <w:rFonts w:ascii="Arial Narrow" w:hAnsi="Arial Narrow" w:cs="Arial"/>
          <w:sz w:val="20"/>
          <w:szCs w:val="20"/>
        </w:rPr>
      </w:pPr>
    </w:p>
    <w:p w14:paraId="26CD3E6A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'start the reporting loop at row two - this will be incremented for adding data to the report row</w:t>
      </w:r>
    </w:p>
    <w:p w14:paraId="2AE022BB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ReportRow = 2</w:t>
      </w:r>
    </w:p>
    <w:p w14:paraId="73A11894" w14:textId="77777777" w:rsidR="00B4621D" w:rsidRPr="00B4621D" w:rsidRDefault="00B4621D" w:rsidP="00B4621D">
      <w:pPr>
        <w:rPr>
          <w:rFonts w:ascii="Arial Narrow" w:hAnsi="Arial Narrow" w:cs="Arial"/>
          <w:sz w:val="20"/>
          <w:szCs w:val="20"/>
        </w:rPr>
      </w:pPr>
    </w:p>
    <w:p w14:paraId="0638CBE6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'Figure out the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of populated data so you can limit run time of loop.</w:t>
      </w:r>
    </w:p>
    <w:p w14:paraId="4BF2D9D8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proofErr w:type="spellStart"/>
      <w:r w:rsidRPr="00B4621D">
        <w:rPr>
          <w:rFonts w:ascii="Arial Narrow" w:hAnsi="Arial Narrow" w:cs="Arial"/>
          <w:sz w:val="20"/>
          <w:szCs w:val="20"/>
        </w:rPr>
        <w:t>LastRow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Rows.Count</w:t>
      </w:r>
      <w:proofErr w:type="spellEnd"/>
      <w:r w:rsidRPr="00B4621D">
        <w:rPr>
          <w:rFonts w:ascii="Arial Narrow" w:hAnsi="Arial Narrow" w:cs="Arial"/>
          <w:sz w:val="20"/>
          <w:szCs w:val="20"/>
        </w:rPr>
        <w:t>, 1).End(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xlUp</w:t>
      </w:r>
      <w:proofErr w:type="spellEnd"/>
      <w:r w:rsidRPr="00B4621D">
        <w:rPr>
          <w:rFonts w:ascii="Arial Narrow" w:hAnsi="Arial Narrow" w:cs="Arial"/>
          <w:sz w:val="20"/>
          <w:szCs w:val="20"/>
        </w:rPr>
        <w:t>).Row</w:t>
      </w:r>
    </w:p>
    <w:p w14:paraId="3E9C2283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</w:p>
    <w:p w14:paraId="06E4DCC7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'Setting up first and last days for grabbing yearly open and close.</w:t>
      </w:r>
    </w:p>
    <w:p w14:paraId="14F661F6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proofErr w:type="spellStart"/>
      <w:r w:rsidRPr="00B4621D">
        <w:rPr>
          <w:rFonts w:ascii="Arial Narrow" w:hAnsi="Arial Narrow" w:cs="Arial"/>
          <w:sz w:val="20"/>
          <w:szCs w:val="20"/>
        </w:rPr>
        <w:t>FirstDay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20160101</w:t>
      </w:r>
    </w:p>
    <w:p w14:paraId="4B18DF87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proofErr w:type="spellStart"/>
      <w:r w:rsidRPr="00B4621D">
        <w:rPr>
          <w:rFonts w:ascii="Arial Narrow" w:hAnsi="Arial Narrow" w:cs="Arial"/>
          <w:sz w:val="20"/>
          <w:szCs w:val="20"/>
        </w:rPr>
        <w:t>LastDay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20161230</w:t>
      </w:r>
    </w:p>
    <w:p w14:paraId="14440A9F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115841AB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For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2 To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LastRow</w:t>
      </w:r>
      <w:proofErr w:type="spellEnd"/>
    </w:p>
    <w:p w14:paraId="01DBF0A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6DACCF1F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'Set up variables to compare the ticker symbols and start a new tally when the symbol changes</w:t>
      </w:r>
    </w:p>
    <w:p w14:paraId="1992D3E6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30D7DDDF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lastRenderedPageBreak/>
        <w:t xml:space="preserve">    Ticker =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>, 1).Value</w:t>
      </w:r>
    </w:p>
    <w:p w14:paraId="64677A2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NextTicker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+ 1, 1).Value</w:t>
      </w:r>
    </w:p>
    <w:p w14:paraId="70C5B7E1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6C2C15CB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7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'use trade date to get the yearly open and close</w:t>
      </w:r>
    </w:p>
    <w:p w14:paraId="724CEBA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8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TradeDate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>, 2).Value</w:t>
      </w:r>
    </w:p>
    <w:p w14:paraId="0BFA5173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9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1D135729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0A03841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1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If Ticker =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NextTicker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Then</w:t>
      </w:r>
    </w:p>
    <w:p w14:paraId="43EED858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2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3CEE831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3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'Conditional Check for Jan 1st</w:t>
      </w:r>
    </w:p>
    <w:p w14:paraId="252791A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4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If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TradeDate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FirstDay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Then</w:t>
      </w:r>
    </w:p>
    <w:p w14:paraId="7A0C538A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5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</w:t>
      </w:r>
    </w:p>
    <w:p w14:paraId="45EDD017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6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>, 3).Value</w:t>
      </w:r>
    </w:p>
    <w:p w14:paraId="4F54DF0B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7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    '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Debug.Print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("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is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>)</w:t>
      </w:r>
    </w:p>
    <w:p w14:paraId="05FD76E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8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    </w:t>
      </w:r>
    </w:p>
    <w:p w14:paraId="67C811FA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19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End If</w:t>
      </w:r>
    </w:p>
    <w:p w14:paraId="01668049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</w:p>
    <w:p w14:paraId="5454298A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1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3BCA75B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2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+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>, 7).Value</w:t>
      </w:r>
    </w:p>
    <w:p w14:paraId="6113BA76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3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'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Debug.Print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("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   Ticker is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NextTicker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CurRow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= " &amp; </w:t>
      </w:r>
      <w:proofErr w:type="spellStart"/>
      <w:proofErr w:type="gramStart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)</w:t>
      </w:r>
      <w:proofErr w:type="gramEnd"/>
    </w:p>
    <w:p w14:paraId="4CE522CC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4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</w:p>
    <w:p w14:paraId="0D74D576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5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562DD22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6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lastRenderedPageBreak/>
        <w:t xml:space="preserve">        Else:</w:t>
      </w:r>
    </w:p>
    <w:p w14:paraId="36E4FF09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7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0A18CB53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8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>, 6).Value</w:t>
      </w:r>
    </w:p>
    <w:p w14:paraId="743CD477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29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YoYChange =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-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</w:p>
    <w:p w14:paraId="5CAFC49A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YoYPercentage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YoYChange /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</w:p>
    <w:p w14:paraId="5E162D06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1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'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Debug.Print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("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is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FirstPrice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"Last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LastPrice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yoY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" &amp; YoYChange &amp; " %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YoYPercentage</w:t>
      </w:r>
      <w:proofErr w:type="spellEnd"/>
      <w:r w:rsidRPr="00B4621D">
        <w:rPr>
          <w:rFonts w:ascii="Arial Narrow" w:hAnsi="Arial Narrow" w:cs="Arial"/>
          <w:sz w:val="20"/>
          <w:szCs w:val="20"/>
        </w:rPr>
        <w:t>)</w:t>
      </w:r>
    </w:p>
    <w:p w14:paraId="13CA1A4C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2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</w:t>
      </w:r>
    </w:p>
    <w:p w14:paraId="4B5F844A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3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+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spellStart"/>
      <w:proofErr w:type="gramEnd"/>
      <w:r w:rsidRPr="00B4621D">
        <w:rPr>
          <w:rFonts w:ascii="Arial Narrow" w:hAnsi="Arial Narrow" w:cs="Arial"/>
          <w:sz w:val="20"/>
          <w:szCs w:val="20"/>
        </w:rPr>
        <w:t>CurrentRow</w:t>
      </w:r>
      <w:proofErr w:type="spellEnd"/>
      <w:r w:rsidRPr="00B4621D">
        <w:rPr>
          <w:rFonts w:ascii="Arial Narrow" w:hAnsi="Arial Narrow" w:cs="Arial"/>
          <w:sz w:val="20"/>
          <w:szCs w:val="20"/>
        </w:rPr>
        <w:t>, 7).Value</w:t>
      </w:r>
    </w:p>
    <w:p w14:paraId="2A62EAF1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4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ReportRow, 10).Value = Ticker</w:t>
      </w:r>
    </w:p>
    <w:p w14:paraId="2FDBF42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5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ReportRow, 11).Value = YoYChange</w:t>
      </w:r>
    </w:p>
    <w:p w14:paraId="24320C0E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6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2F053C0B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7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'</w:t>
      </w:r>
      <w:proofErr w:type="gramStart"/>
      <w:r w:rsidRPr="00B4621D">
        <w:rPr>
          <w:rFonts w:ascii="Arial Narrow" w:hAnsi="Arial Narrow" w:cs="Arial"/>
          <w:sz w:val="20"/>
          <w:szCs w:val="20"/>
        </w:rPr>
        <w:t>Format  Year</w:t>
      </w:r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 over Year change to show gains (green) and losses (red)</w:t>
      </w:r>
    </w:p>
    <w:p w14:paraId="76DD4C5B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8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22C74183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39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If YoYChange &gt;= 0 Then</w:t>
      </w:r>
    </w:p>
    <w:p w14:paraId="5128FB3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ReportRow, 11).Interior.ColorIndex = 43</w:t>
      </w:r>
    </w:p>
    <w:p w14:paraId="2C39F812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1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</w:p>
    <w:p w14:paraId="46EE9FE2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2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Else</w:t>
      </w:r>
    </w:p>
    <w:p w14:paraId="4B7876AB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3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</w:p>
    <w:p w14:paraId="676D6898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4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'I did not like the lack of readability of setting the color index to red - 3 So I used bad style</w:t>
      </w:r>
    </w:p>
    <w:p w14:paraId="6B526D54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5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'If you want to change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To</w:t>
      </w:r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 the default red - uncomment the next line and comment out the Style line</w:t>
      </w:r>
    </w:p>
    <w:p w14:paraId="54390EC0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6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'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ReportRow, 11).Interior.ColorIndex = 3</w:t>
      </w:r>
    </w:p>
    <w:p w14:paraId="2BF7B07F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7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</w:p>
    <w:p w14:paraId="583ABC52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8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lastRenderedPageBreak/>
        <w:t xml:space="preserve">           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>ReportRow, 11).Style = "Bad"</w:t>
      </w:r>
    </w:p>
    <w:p w14:paraId="60577ADE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49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   </w:t>
      </w:r>
    </w:p>
    <w:p w14:paraId="171171C4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</w:p>
    <w:p w14:paraId="13461AE3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1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End If</w:t>
      </w:r>
    </w:p>
    <w:p w14:paraId="0382302A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2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347E697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3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70A1BD0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4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ReportRow, 12).Value =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FormatPercent</w:t>
      </w:r>
      <w:proofErr w:type="spellEnd"/>
      <w:r w:rsidRPr="00B4621D">
        <w:rPr>
          <w:rFonts w:ascii="Arial Narrow" w:hAnsi="Arial Narrow" w:cs="Arial"/>
          <w:sz w:val="20"/>
          <w:szCs w:val="20"/>
        </w:rPr>
        <w:t>(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YoYPercentage</w:t>
      </w:r>
      <w:proofErr w:type="spellEnd"/>
      <w:r w:rsidRPr="00B4621D">
        <w:rPr>
          <w:rFonts w:ascii="Arial Narrow" w:hAnsi="Arial Narrow" w:cs="Arial"/>
          <w:sz w:val="20"/>
          <w:szCs w:val="20"/>
        </w:rPr>
        <w:t>)</w:t>
      </w:r>
    </w:p>
    <w:p w14:paraId="07DD5624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5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gramStart"/>
      <w:r w:rsidRPr="00B4621D">
        <w:rPr>
          <w:rFonts w:ascii="Arial Narrow" w:hAnsi="Arial Narrow" w:cs="Arial"/>
          <w:sz w:val="20"/>
          <w:szCs w:val="20"/>
        </w:rPr>
        <w:t>Cells(</w:t>
      </w:r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ReportRow, 13).Value =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</w:p>
    <w:p w14:paraId="513E5727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6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5FA25639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7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71D2A77D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8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'Increment row for reporting the data</w:t>
      </w:r>
    </w:p>
    <w:p w14:paraId="39705DFF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59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ReportRow = ReportRow + 1</w:t>
      </w:r>
    </w:p>
    <w:p w14:paraId="26D2D59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015875B9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1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'Reset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to zero for next ticker</w:t>
      </w:r>
    </w:p>
    <w:p w14:paraId="39A8DD59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2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= 0</w:t>
      </w:r>
    </w:p>
    <w:p w14:paraId="1E408071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3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</w:t>
      </w:r>
    </w:p>
    <w:p w14:paraId="2B8C3D94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4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3E231807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5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        </w:t>
      </w:r>
    </w:p>
    <w:p w14:paraId="635DA666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6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End If</w:t>
      </w:r>
    </w:p>
    <w:p w14:paraId="1AC57970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7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24D0841F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8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    '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Debug.Print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("</w:t>
      </w:r>
      <w:proofErr w:type="gramStart"/>
      <w:r w:rsidRPr="00B4621D">
        <w:rPr>
          <w:rFonts w:ascii="Arial Narrow" w:hAnsi="Arial Narrow" w:cs="Arial"/>
          <w:sz w:val="20"/>
          <w:szCs w:val="20"/>
        </w:rPr>
        <w:t>A  "</w:t>
      </w:r>
      <w:proofErr w:type="gramEnd"/>
      <w:r w:rsidRPr="00B4621D">
        <w:rPr>
          <w:rFonts w:ascii="Arial Narrow" w:hAnsi="Arial Narrow" w:cs="Arial"/>
          <w:sz w:val="20"/>
          <w:szCs w:val="20"/>
        </w:rPr>
        <w:t xml:space="preserve"> &amp; Ticker &amp; "  c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OpenPrice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 b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TradeDate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 D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DailyHigh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 e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DailyLow</w:t>
      </w:r>
      <w:proofErr w:type="spellEnd"/>
      <w:r w:rsidRPr="00B4621D">
        <w:rPr>
          <w:rFonts w:ascii="Arial Narrow" w:hAnsi="Arial Narrow" w:cs="Arial"/>
          <w:sz w:val="20"/>
          <w:szCs w:val="20"/>
        </w:rPr>
        <w:t xml:space="preserve"> &amp; " f " &amp; </w:t>
      </w:r>
      <w:proofErr w:type="spellStart"/>
      <w:r w:rsidRPr="00B4621D">
        <w:rPr>
          <w:rFonts w:ascii="Arial Narrow" w:hAnsi="Arial Narrow" w:cs="Arial"/>
          <w:sz w:val="20"/>
          <w:szCs w:val="20"/>
        </w:rPr>
        <w:t>TradeVol</w:t>
      </w:r>
      <w:proofErr w:type="spellEnd"/>
      <w:r w:rsidRPr="00B4621D">
        <w:rPr>
          <w:rFonts w:ascii="Arial Narrow" w:hAnsi="Arial Narrow" w:cs="Arial"/>
          <w:sz w:val="20"/>
          <w:szCs w:val="20"/>
        </w:rPr>
        <w:t>)</w:t>
      </w:r>
    </w:p>
    <w:p w14:paraId="6E696935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69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5CF60F30" w14:textId="77777777" w:rsidR="00B4621D" w:rsidRPr="00B4621D" w:rsidRDefault="00B4621D" w:rsidP="00B4621D">
      <w:pPr>
        <w:pStyle w:val="NoSpacing"/>
        <w:ind w:left="720"/>
        <w:rPr>
          <w:rFonts w:ascii="Arial Narrow" w:hAnsi="Arial Narrow" w:cs="Arial"/>
          <w:sz w:val="20"/>
          <w:szCs w:val="20"/>
        </w:rPr>
        <w:pPrChange w:id="70" w:author="Forest Girl Girl" w:date="2020-09-16T12:20:00Z">
          <w:pPr>
            <w:pStyle w:val="NoSpacing"/>
          </w:pPr>
        </w:pPrChange>
      </w:pPr>
      <w:r w:rsidRPr="00B4621D">
        <w:rPr>
          <w:rFonts w:ascii="Arial Narrow" w:hAnsi="Arial Narrow" w:cs="Arial"/>
          <w:sz w:val="20"/>
          <w:szCs w:val="20"/>
        </w:rPr>
        <w:lastRenderedPageBreak/>
        <w:t xml:space="preserve">    Next</w:t>
      </w:r>
    </w:p>
    <w:p w14:paraId="66B184DE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        </w:t>
      </w:r>
    </w:p>
    <w:p w14:paraId="43433016" w14:textId="77777777" w:rsidR="00B4621D" w:rsidRPr="00B4621D" w:rsidDel="00B4621D" w:rsidRDefault="00B4621D" w:rsidP="00B4621D">
      <w:pPr>
        <w:pStyle w:val="NoSpacing"/>
        <w:rPr>
          <w:del w:id="71" w:author="Forest Girl Girl" w:date="2020-09-16T12:20:00Z"/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 xml:space="preserve">    </w:t>
      </w:r>
    </w:p>
    <w:p w14:paraId="03988401" w14:textId="77777777" w:rsidR="00B4621D" w:rsidRPr="00B4621D" w:rsidDel="00B4621D" w:rsidRDefault="00B4621D" w:rsidP="00B4621D">
      <w:pPr>
        <w:pStyle w:val="NoSpacing"/>
        <w:rPr>
          <w:del w:id="72" w:author="Forest Girl Girl" w:date="2020-09-16T12:20:00Z"/>
          <w:rFonts w:ascii="Arial Narrow" w:hAnsi="Arial Narrow" w:cs="Arial"/>
          <w:sz w:val="20"/>
          <w:szCs w:val="20"/>
        </w:rPr>
      </w:pPr>
      <w:del w:id="73" w:author="Forest Girl Girl" w:date="2020-09-16T12:20:00Z">
        <w:r w:rsidRPr="00B4621D" w:rsidDel="00B4621D">
          <w:rPr>
            <w:rFonts w:ascii="Arial Narrow" w:hAnsi="Arial Narrow" w:cs="Arial"/>
            <w:sz w:val="20"/>
            <w:szCs w:val="20"/>
          </w:rPr>
          <w:delText xml:space="preserve">    </w:delText>
        </w:r>
      </w:del>
    </w:p>
    <w:p w14:paraId="0D0CBCD5" w14:textId="77777777" w:rsidR="00B4621D" w:rsidRPr="00B4621D" w:rsidDel="00B4621D" w:rsidRDefault="00B4621D" w:rsidP="00B4621D">
      <w:pPr>
        <w:pStyle w:val="NoSpacing"/>
        <w:rPr>
          <w:del w:id="74" w:author="Forest Girl Girl" w:date="2020-09-16T12:20:00Z"/>
          <w:rFonts w:ascii="Arial Narrow" w:hAnsi="Arial Narrow" w:cs="Arial"/>
          <w:sz w:val="20"/>
          <w:szCs w:val="20"/>
        </w:rPr>
      </w:pPr>
    </w:p>
    <w:p w14:paraId="3CB50023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  <w:r w:rsidRPr="00B4621D">
        <w:rPr>
          <w:rFonts w:ascii="Arial Narrow" w:hAnsi="Arial Narrow" w:cs="Arial"/>
          <w:sz w:val="20"/>
          <w:szCs w:val="20"/>
        </w:rPr>
        <w:t>End Sub</w:t>
      </w:r>
    </w:p>
    <w:p w14:paraId="06D30081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</w:p>
    <w:p w14:paraId="67C71AC5" w14:textId="77777777" w:rsidR="00B4621D" w:rsidRPr="00B4621D" w:rsidRDefault="00B4621D" w:rsidP="00B4621D">
      <w:pPr>
        <w:pStyle w:val="NoSpacing"/>
        <w:rPr>
          <w:rFonts w:ascii="Arial Narrow" w:hAnsi="Arial Narrow" w:cs="Arial"/>
          <w:sz w:val="20"/>
          <w:szCs w:val="20"/>
        </w:rPr>
      </w:pPr>
    </w:p>
    <w:p w14:paraId="2CEEDB26" w14:textId="77777777" w:rsidR="00555058" w:rsidRPr="00B4621D" w:rsidRDefault="00555058" w:rsidP="00B4621D">
      <w:pPr>
        <w:pStyle w:val="NoSpacing"/>
        <w:rPr>
          <w:rFonts w:ascii="Arial Narrow" w:hAnsi="Arial Narrow" w:cs="Arial"/>
          <w:sz w:val="20"/>
          <w:szCs w:val="20"/>
        </w:rPr>
      </w:pPr>
    </w:p>
    <w:sectPr w:rsidR="00555058" w:rsidRPr="00B4621D" w:rsidSect="00B462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rest Girl Girl">
    <w15:presenceInfo w15:providerId="Windows Live" w15:userId="13a07cca42931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oNotTrackMove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1D"/>
    <w:rsid w:val="00173E00"/>
    <w:rsid w:val="00555058"/>
    <w:rsid w:val="00B4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C69C"/>
  <w15:chartTrackingRefBased/>
  <w15:docId w15:val="{3E3FFCB5-A0C0-4104-AED7-5E25DB69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21D"/>
    <w:pPr>
      <w:spacing w:after="0" w:line="240" w:lineRule="auto"/>
    </w:pPr>
  </w:style>
  <w:style w:type="paragraph" w:styleId="Revision">
    <w:name w:val="Revision"/>
    <w:hidden/>
    <w:uiPriority w:val="99"/>
    <w:semiHidden/>
    <w:rsid w:val="00B462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Girl Girl</dc:creator>
  <cp:keywords/>
  <dc:description/>
  <cp:lastModifiedBy>Forest Girl Girl</cp:lastModifiedBy>
  <cp:revision>2</cp:revision>
  <dcterms:created xsi:type="dcterms:W3CDTF">2020-09-16T16:17:00Z</dcterms:created>
  <dcterms:modified xsi:type="dcterms:W3CDTF">2020-09-16T16:23:00Z</dcterms:modified>
</cp:coreProperties>
</file>